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794F9" w14:textId="342B179B" w:rsidR="00021E91" w:rsidRPr="00021E91" w:rsidRDefault="005C0241" w:rsidP="00021E91">
      <w:pPr>
        <w:rPr>
          <w:lang w:val="fr-FR"/>
        </w:rPr>
      </w:pPr>
      <w:r>
        <w:rPr>
          <w:lang w:val="fr-FR"/>
        </w:rPr>
        <w:t xml:space="preserve">L'imagerie par transfert d’aimantation </w:t>
      </w:r>
      <w:r w:rsidR="00021E91" w:rsidRPr="00021E91">
        <w:rPr>
          <w:lang w:val="fr-FR"/>
        </w:rPr>
        <w:t>quantitative (</w:t>
      </w:r>
      <w:proofErr w:type="spellStart"/>
      <w:r w:rsidR="00021E91" w:rsidRPr="00021E91">
        <w:rPr>
          <w:lang w:val="fr-FR"/>
        </w:rPr>
        <w:t>qMT</w:t>
      </w:r>
      <w:proofErr w:type="spellEnd"/>
      <w:r w:rsidR="00021E91" w:rsidRPr="00021E91">
        <w:rPr>
          <w:lang w:val="fr-FR"/>
        </w:rPr>
        <w:t xml:space="preserve">) est une technique d'imagerie par résonance magnétique (IRM) qui s'est avérée très prometteuse pour la recherche sur la sclérose en plaques (SEP). </w:t>
      </w:r>
      <w:proofErr w:type="spellStart"/>
      <w:proofErr w:type="gramStart"/>
      <w:r w:rsidR="00021E91" w:rsidRPr="00021E91">
        <w:rPr>
          <w:lang w:val="fr-FR"/>
        </w:rPr>
        <w:t>qMT</w:t>
      </w:r>
      <w:proofErr w:type="spellEnd"/>
      <w:proofErr w:type="gramEnd"/>
      <w:r w:rsidR="00021E91" w:rsidRPr="00021E91">
        <w:rPr>
          <w:lang w:val="fr-FR"/>
        </w:rPr>
        <w:t xml:space="preserve"> améliore l'IRM conventionnelle en sondant les macromolécules présentes dans la myéline, fournissant </w:t>
      </w:r>
      <w:r w:rsidR="0042297D">
        <w:rPr>
          <w:lang w:val="fr-FR"/>
        </w:rPr>
        <w:t xml:space="preserve">ainsi </w:t>
      </w:r>
      <w:r w:rsidR="00021E91" w:rsidRPr="00021E91">
        <w:rPr>
          <w:lang w:val="fr-FR"/>
        </w:rPr>
        <w:t xml:space="preserve">une </w:t>
      </w:r>
      <w:ins w:id="0" w:author="Sébastien Belliveau" w:date="2017-12-13T05:46:00Z">
        <w:r w:rsidR="0042297D">
          <w:rPr>
            <w:lang w:val="fr-CA"/>
          </w:rPr>
          <w:t xml:space="preserve">évaluation </w:t>
        </w:r>
      </w:ins>
      <w:del w:id="1" w:author="Sébastien Belliveau" w:date="2017-12-13T05:46:00Z">
        <w:r w:rsidR="00021E91" w:rsidRPr="00021E91" w:rsidDel="0042297D">
          <w:rPr>
            <w:lang w:val="fr-FR"/>
          </w:rPr>
          <w:delText xml:space="preserve">estimation </w:delText>
        </w:r>
      </w:del>
      <w:r w:rsidR="00021E91" w:rsidRPr="00021E91">
        <w:rPr>
          <w:lang w:val="fr-FR"/>
        </w:rPr>
        <w:t>qu</w:t>
      </w:r>
      <w:r w:rsidR="008620AA">
        <w:rPr>
          <w:lang w:val="fr-FR"/>
        </w:rPr>
        <w:t xml:space="preserve">antitative </w:t>
      </w:r>
      <w:del w:id="2" w:author="Sébastien Belliveau" w:date="2017-12-13T05:46:00Z">
        <w:r w:rsidR="008620AA" w:rsidDel="0042297D">
          <w:rPr>
            <w:lang w:val="fr-FR"/>
          </w:rPr>
          <w:delText xml:space="preserve">appelée </w:delText>
        </w:r>
      </w:del>
      <w:ins w:id="3" w:author="Sébastien Belliveau" w:date="2017-12-13T05:46:00Z">
        <w:r w:rsidR="0042297D">
          <w:rPr>
            <w:lang w:val="fr-FR"/>
          </w:rPr>
          <w:t xml:space="preserve">nommée </w:t>
        </w:r>
      </w:ins>
      <w:r w:rsidR="008620AA">
        <w:rPr>
          <w:lang w:val="fr-FR"/>
        </w:rPr>
        <w:t>le rapport</w:t>
      </w:r>
      <w:r w:rsidR="00021E91" w:rsidRPr="00021E91">
        <w:rPr>
          <w:lang w:val="fr-FR"/>
        </w:rPr>
        <w:t xml:space="preserve"> taille</w:t>
      </w:r>
      <w:r w:rsidR="008620AA">
        <w:rPr>
          <w:lang w:val="fr-FR"/>
        </w:rPr>
        <w:t xml:space="preserve"> de</w:t>
      </w:r>
      <w:r w:rsidR="00021E91" w:rsidRPr="00021E91">
        <w:rPr>
          <w:lang w:val="fr-FR"/>
        </w:rPr>
        <w:t xml:space="preserve"> </w:t>
      </w:r>
      <w:r w:rsidR="008620AA">
        <w:rPr>
          <w:lang w:val="fr-FR"/>
        </w:rPr>
        <w:t>réservoirs</w:t>
      </w:r>
      <w:r w:rsidR="00021E91" w:rsidRPr="00021E91">
        <w:rPr>
          <w:lang w:val="fr-FR"/>
        </w:rPr>
        <w:t xml:space="preserve">, qui est fortement corrélée avec la </w:t>
      </w:r>
      <w:r w:rsidR="008620AA">
        <w:rPr>
          <w:lang w:val="fr-FR"/>
        </w:rPr>
        <w:t>concentration</w:t>
      </w:r>
      <w:r w:rsidR="00021E91" w:rsidRPr="00021E91">
        <w:rPr>
          <w:lang w:val="fr-FR"/>
        </w:rPr>
        <w:t xml:space="preserve"> de la myéline dans la </w:t>
      </w:r>
      <w:r w:rsidR="00635193">
        <w:rPr>
          <w:lang w:val="fr-FR"/>
        </w:rPr>
        <w:t>substance</w:t>
      </w:r>
      <w:r w:rsidR="00021E91" w:rsidRPr="00021E91">
        <w:rPr>
          <w:lang w:val="fr-FR"/>
        </w:rPr>
        <w:t xml:space="preserve"> blanche du cerveau. </w:t>
      </w:r>
      <w:proofErr w:type="spellStart"/>
      <w:proofErr w:type="gramStart"/>
      <w:r w:rsidR="00021E91" w:rsidRPr="00021E91">
        <w:rPr>
          <w:lang w:val="fr-FR"/>
        </w:rPr>
        <w:t>qMT</w:t>
      </w:r>
      <w:proofErr w:type="spellEnd"/>
      <w:proofErr w:type="gramEnd"/>
      <w:r w:rsidR="00021E91" w:rsidRPr="00021E91">
        <w:rPr>
          <w:lang w:val="fr-FR"/>
        </w:rPr>
        <w:t xml:space="preserve"> nécessite plusieurs autres </w:t>
      </w:r>
      <w:commentRangeStart w:id="4"/>
      <w:r w:rsidR="00021E91" w:rsidRPr="00021E91">
        <w:rPr>
          <w:lang w:val="fr-FR"/>
        </w:rPr>
        <w:t xml:space="preserve">cartes </w:t>
      </w:r>
      <w:r w:rsidR="00291BF2">
        <w:rPr>
          <w:lang w:val="fr-FR"/>
        </w:rPr>
        <w:t>d’</w:t>
      </w:r>
      <w:r w:rsidR="00021E91" w:rsidRPr="00021E91">
        <w:rPr>
          <w:lang w:val="fr-FR"/>
        </w:rPr>
        <w:t xml:space="preserve">IRM </w:t>
      </w:r>
      <w:commentRangeEnd w:id="4"/>
      <w:r w:rsidR="00FD4A4D">
        <w:rPr>
          <w:rStyle w:val="Marquedecommentaire"/>
        </w:rPr>
        <w:commentReference w:id="4"/>
      </w:r>
      <w:r w:rsidR="00021E91" w:rsidRPr="00021E91">
        <w:rPr>
          <w:lang w:val="fr-FR"/>
        </w:rPr>
        <w:t>quantitatives à des fins d'étalonnage: le champ magnétique principal (B</w:t>
      </w:r>
      <w:r w:rsidR="00021E91" w:rsidRPr="005C0241">
        <w:rPr>
          <w:vertAlign w:val="subscript"/>
          <w:lang w:val="fr-FR"/>
        </w:rPr>
        <w:t>0</w:t>
      </w:r>
      <w:r w:rsidR="00021E91" w:rsidRPr="00021E91">
        <w:rPr>
          <w:lang w:val="fr-FR"/>
        </w:rPr>
        <w:t>), l'amplitude d</w:t>
      </w:r>
      <w:r w:rsidR="00CB2DBB">
        <w:rPr>
          <w:lang w:val="fr-FR"/>
        </w:rPr>
        <w:t>u champ magnétique variable</w:t>
      </w:r>
      <w:r w:rsidR="00021E91" w:rsidRPr="00021E91">
        <w:rPr>
          <w:lang w:val="fr-FR"/>
        </w:rPr>
        <w:t xml:space="preserve"> (B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>) et le temps de relaxation longitudinal (T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). Ces </w:t>
      </w:r>
      <w:commentRangeStart w:id="5"/>
      <w:r w:rsidR="00021E91" w:rsidRPr="00021E91">
        <w:rPr>
          <w:lang w:val="fr-FR"/>
        </w:rPr>
        <w:t xml:space="preserve">cartes </w:t>
      </w:r>
      <w:commentRangeEnd w:id="5"/>
      <w:r w:rsidR="00FD4A4D">
        <w:rPr>
          <w:rStyle w:val="Marquedecommentaire"/>
        </w:rPr>
        <w:commentReference w:id="5"/>
      </w:r>
      <w:r w:rsidR="00021E91" w:rsidRPr="00021E91">
        <w:rPr>
          <w:lang w:val="fr-FR"/>
        </w:rPr>
        <w:t>peuvent également dépendre les unes des autres (par exemple, certaines techniques de cartographie T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 </w:t>
      </w:r>
      <w:r w:rsidR="008D00CA">
        <w:rPr>
          <w:lang w:val="fr-FR"/>
        </w:rPr>
        <w:t>doivent être étalonné</w:t>
      </w:r>
      <w:ins w:id="6" w:author="Sébastien Belliveau" w:date="2017-12-13T05:54:00Z">
        <w:r w:rsidR="00FD4A4D">
          <w:rPr>
            <w:lang w:val="fr-FR"/>
          </w:rPr>
          <w:t>es</w:t>
        </w:r>
      </w:ins>
      <w:r w:rsidR="008D00CA">
        <w:rPr>
          <w:lang w:val="fr-FR"/>
        </w:rPr>
        <w:t xml:space="preserve"> avec</w:t>
      </w:r>
      <w:r w:rsidR="00021E91" w:rsidRPr="00021E91">
        <w:rPr>
          <w:lang w:val="fr-FR"/>
        </w:rPr>
        <w:t xml:space="preserve"> B</w:t>
      </w:r>
      <w:r w:rsidR="00021E91" w:rsidRPr="00AB4935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), ce qui signifie que l'impact des imprécisions </w:t>
      </w:r>
      <w:r w:rsidR="008D00CA">
        <w:rPr>
          <w:lang w:val="fr-FR"/>
        </w:rPr>
        <w:t xml:space="preserve">de </w:t>
      </w:r>
      <w:del w:id="7" w:author="Sébastien Belliveau" w:date="2017-12-13T05:55:00Z">
        <w:r w:rsidR="008D00CA" w:rsidDel="00FD4A4D">
          <w:rPr>
            <w:lang w:val="fr-FR"/>
          </w:rPr>
          <w:delText xml:space="preserve">l’estimation </w:delText>
        </w:r>
      </w:del>
      <w:ins w:id="8" w:author="Sébastien Belliveau" w:date="2017-12-13T05:55:00Z">
        <w:r w:rsidR="00FD4A4D">
          <w:rPr>
            <w:lang w:val="fr-FR"/>
          </w:rPr>
          <w:t xml:space="preserve">l’évaluation </w:t>
        </w:r>
      </w:ins>
      <w:r w:rsidR="008D00CA">
        <w:rPr>
          <w:lang w:val="fr-FR"/>
        </w:rPr>
        <w:t xml:space="preserve">de </w:t>
      </w:r>
      <w:r w:rsidR="00021E91" w:rsidRPr="00766939">
        <w:rPr>
          <w:lang w:val="fr-FR"/>
        </w:rPr>
        <w:t>B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 sur le </w:t>
      </w:r>
      <w:r w:rsidR="008D00CA">
        <w:rPr>
          <w:lang w:val="fr-FR"/>
        </w:rPr>
        <w:t>rapport</w:t>
      </w:r>
      <w:r w:rsidR="008D00CA" w:rsidRPr="00021E91">
        <w:rPr>
          <w:lang w:val="fr-FR"/>
        </w:rPr>
        <w:t xml:space="preserve"> taille</w:t>
      </w:r>
      <w:r w:rsidR="008D00CA">
        <w:rPr>
          <w:lang w:val="fr-FR"/>
        </w:rPr>
        <w:t xml:space="preserve"> de</w:t>
      </w:r>
      <w:r w:rsidR="008D00CA" w:rsidRPr="00021E91">
        <w:rPr>
          <w:lang w:val="fr-FR"/>
        </w:rPr>
        <w:t xml:space="preserve"> </w:t>
      </w:r>
      <w:r w:rsidR="008D00CA">
        <w:rPr>
          <w:lang w:val="fr-FR"/>
        </w:rPr>
        <w:t>réservoirs</w:t>
      </w:r>
      <w:r w:rsidR="008D00CA" w:rsidRPr="00021E91">
        <w:rPr>
          <w:lang w:val="fr-FR"/>
        </w:rPr>
        <w:t xml:space="preserve"> </w:t>
      </w:r>
      <w:r w:rsidR="00BE1AD1">
        <w:rPr>
          <w:lang w:val="fr-FR"/>
        </w:rPr>
        <w:t>estimé par ajustement de courbe</w:t>
      </w:r>
      <w:r w:rsidR="00021E91" w:rsidRPr="00021E91">
        <w:rPr>
          <w:lang w:val="fr-FR"/>
        </w:rPr>
        <w:t xml:space="preserve"> peut dépendre du choix de la technique de </w:t>
      </w:r>
      <w:commentRangeStart w:id="9"/>
      <w:r w:rsidR="00021E91" w:rsidRPr="00021E91">
        <w:rPr>
          <w:lang w:val="fr-FR"/>
        </w:rPr>
        <w:t xml:space="preserve">mappage </w:t>
      </w:r>
      <w:commentRangeEnd w:id="9"/>
      <w:r w:rsidR="00FD4A4D">
        <w:rPr>
          <w:rStyle w:val="Marquedecommentaire"/>
        </w:rPr>
        <w:commentReference w:id="9"/>
      </w:r>
      <w:r w:rsidR="00021E91" w:rsidRPr="00021E91">
        <w:rPr>
          <w:lang w:val="fr-FR"/>
        </w:rPr>
        <w:t>T</w:t>
      </w:r>
      <w:r w:rsidR="00021E91" w:rsidRPr="00A0104D">
        <w:rPr>
          <w:vertAlign w:val="subscript"/>
          <w:lang w:val="fr-FR"/>
        </w:rPr>
        <w:t>1</w:t>
      </w:r>
      <w:r w:rsidR="00021E91" w:rsidRPr="00021E91">
        <w:rPr>
          <w:lang w:val="fr-FR"/>
        </w:rPr>
        <w:t xml:space="preserve">. L'objectif de cette thèse est de caractériser et </w:t>
      </w:r>
      <w:del w:id="10" w:author="Sébastien Belliveau" w:date="2017-12-13T06:01:00Z">
        <w:r w:rsidR="00021E91" w:rsidRPr="00021E91" w:rsidDel="00F0605A">
          <w:rPr>
            <w:lang w:val="fr-FR"/>
          </w:rPr>
          <w:delText xml:space="preserve">de </w:delText>
        </w:r>
      </w:del>
      <w:r w:rsidR="00021E91" w:rsidRPr="00021E91">
        <w:rPr>
          <w:lang w:val="fr-FR"/>
        </w:rPr>
        <w:t xml:space="preserve">minimiser </w:t>
      </w:r>
      <w:ins w:id="11" w:author="Sébastien Belliveau" w:date="2017-12-13T06:00:00Z">
        <w:r w:rsidR="00F0605A">
          <w:rPr>
            <w:lang w:val="fr-FR"/>
          </w:rPr>
          <w:t>l’impact d’inexactitudes de B</w:t>
        </w:r>
        <w:r w:rsidR="00F0605A" w:rsidRPr="00F0605A">
          <w:rPr>
            <w:vertAlign w:val="subscript"/>
            <w:lang w:val="fr-FR"/>
            <w:rPrChange w:id="12" w:author="Sébastien Belliveau" w:date="2017-12-13T06:00:00Z">
              <w:rPr>
                <w:lang w:val="fr-FR"/>
              </w:rPr>
            </w:rPrChange>
          </w:rPr>
          <w:t>1</w:t>
        </w:r>
        <w:r w:rsidR="00F0605A">
          <w:rPr>
            <w:lang w:val="fr-FR"/>
          </w:rPr>
          <w:t xml:space="preserve"> </w:t>
        </w:r>
        <w:r w:rsidR="00F0605A">
          <w:rPr>
            <w:lang w:val="fr-FR"/>
          </w:rPr>
          <w:tab/>
        </w:r>
      </w:ins>
      <w:del w:id="13" w:author="Sébastien Belliveau" w:date="2017-12-13T06:01:00Z">
        <w:r w:rsidR="00021E91" w:rsidRPr="00021E91" w:rsidDel="00F0605A">
          <w:rPr>
            <w:lang w:val="fr-FR"/>
          </w:rPr>
          <w:delText xml:space="preserve">la sensibilité de </w:delText>
        </w:r>
      </w:del>
      <w:ins w:id="14" w:author="Sébastien Belliveau" w:date="2017-12-13T06:01:00Z">
        <w:r w:rsidR="00F0605A">
          <w:rPr>
            <w:lang w:val="fr-FR"/>
          </w:rPr>
          <w:t xml:space="preserve">envers </w:t>
        </w:r>
      </w:ins>
      <w:proofErr w:type="spellStart"/>
      <w:r w:rsidR="00021E91" w:rsidRPr="00021E91">
        <w:rPr>
          <w:lang w:val="fr-FR"/>
        </w:rPr>
        <w:t>qMT</w:t>
      </w:r>
      <w:proofErr w:type="spellEnd"/>
      <w:del w:id="15" w:author="Sébastien Belliveau" w:date="2017-12-13T06:02:00Z">
        <w:r w:rsidR="00BE1AD1" w:rsidDel="00F0605A">
          <w:rPr>
            <w:lang w:val="fr-FR"/>
          </w:rPr>
          <w:delText xml:space="preserve"> à </w:delText>
        </w:r>
        <w:r w:rsidR="00291BF2" w:rsidDel="00F0605A">
          <w:rPr>
            <w:lang w:val="fr-FR"/>
          </w:rPr>
          <w:delText xml:space="preserve">des inexactitudes de </w:delText>
        </w:r>
        <w:r w:rsidR="00BE1AD1" w:rsidRPr="00021E91" w:rsidDel="00F0605A">
          <w:rPr>
            <w:lang w:val="fr-FR"/>
          </w:rPr>
          <w:delText>B</w:delText>
        </w:r>
        <w:r w:rsidR="00BE1AD1" w:rsidRPr="00BE1AD1" w:rsidDel="00F0605A">
          <w:rPr>
            <w:vertAlign w:val="subscript"/>
            <w:lang w:val="fr-FR"/>
          </w:rPr>
          <w:delText>1</w:delText>
        </w:r>
      </w:del>
      <w:r w:rsidR="00021E91" w:rsidRPr="00021E91">
        <w:rPr>
          <w:lang w:val="fr-FR"/>
        </w:rPr>
        <w:t>.</w:t>
      </w:r>
    </w:p>
    <w:p w14:paraId="193E4113" w14:textId="2DAE18F4" w:rsidR="00BF1B26" w:rsidRPr="00021E91" w:rsidRDefault="00021E91" w:rsidP="00021E91">
      <w:pPr>
        <w:rPr>
          <w:lang w:val="fr-FR"/>
        </w:rPr>
      </w:pPr>
      <w:r w:rsidRPr="00021E91">
        <w:rPr>
          <w:lang w:val="fr-FR"/>
        </w:rPr>
        <w:t>Le premier objectif de cette thèse était de comparer plusieurs techniques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</w:t>
      </w:r>
      <w:r w:rsidR="00291BF2">
        <w:rPr>
          <w:lang w:val="fr-FR"/>
        </w:rPr>
        <w:t>capable</w:t>
      </w:r>
      <w:ins w:id="16" w:author="Sébastien Belliveau" w:date="2017-12-13T06:02:00Z">
        <w:r w:rsidR="00F0605A">
          <w:rPr>
            <w:lang w:val="fr-FR"/>
          </w:rPr>
          <w:t>s</w:t>
        </w:r>
      </w:ins>
      <w:r w:rsidR="00291BF2">
        <w:rPr>
          <w:lang w:val="fr-FR"/>
        </w:rPr>
        <w:t xml:space="preserve"> d’imager</w:t>
      </w:r>
      <w:del w:id="17" w:author="Sébastien Belliveau" w:date="2017-12-13T06:02:00Z">
        <w:r w:rsidR="00291BF2" w:rsidDel="00F0605A">
          <w:rPr>
            <w:lang w:val="fr-FR"/>
          </w:rPr>
          <w:delText>ie</w:delText>
        </w:r>
      </w:del>
      <w:r w:rsidR="00291BF2">
        <w:rPr>
          <w:lang w:val="fr-FR"/>
        </w:rPr>
        <w:t xml:space="preserve"> </w:t>
      </w:r>
      <w:del w:id="18" w:author="Sébastien Belliveau" w:date="2017-12-13T06:02:00Z">
        <w:r w:rsidR="00291BF2" w:rsidDel="00F0605A">
          <w:rPr>
            <w:lang w:val="fr-FR"/>
          </w:rPr>
          <w:delText>du</w:delText>
        </w:r>
        <w:r w:rsidRPr="00021E91" w:rsidDel="00F0605A">
          <w:rPr>
            <w:lang w:val="fr-FR"/>
          </w:rPr>
          <w:delText xml:space="preserve"> </w:delText>
        </w:r>
      </w:del>
      <w:ins w:id="19" w:author="Sébastien Belliveau" w:date="2017-12-13T06:02:00Z">
        <w:r w:rsidR="00F0605A">
          <w:rPr>
            <w:lang w:val="fr-FR"/>
          </w:rPr>
          <w:t xml:space="preserve">le </w:t>
        </w:r>
      </w:ins>
      <w:r w:rsidRPr="00021E91">
        <w:rPr>
          <w:lang w:val="fr-FR"/>
        </w:rPr>
        <w:t>cerveau entier, leurs sources potentielles d'inexactitudes, et leur impact sur une technique de cartographie T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très sensible</w:t>
      </w:r>
      <w:r w:rsidR="003063EE">
        <w:rPr>
          <w:lang w:val="fr-FR"/>
        </w:rPr>
        <w:t xml:space="preserve"> à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(angle de </w:t>
      </w:r>
      <w:r w:rsidR="003063EE">
        <w:rPr>
          <w:lang w:val="fr-FR"/>
        </w:rPr>
        <w:t>bascule</w:t>
      </w:r>
      <w:r w:rsidRPr="00021E91">
        <w:rPr>
          <w:lang w:val="fr-FR"/>
        </w:rPr>
        <w:t xml:space="preserve"> variable - VFA). Cette étude a été réalisée dans le contexte d</w:t>
      </w:r>
      <w:ins w:id="20" w:author="Sébastien Belliveau" w:date="2017-12-13T06:18:00Z">
        <w:r w:rsidR="00351156">
          <w:rPr>
            <w:lang w:val="fr-FR"/>
          </w:rPr>
          <w:t>’une</w:t>
        </w:r>
      </w:ins>
      <w:del w:id="21" w:author="Sébastien Belliveau" w:date="2017-12-13T06:18:00Z">
        <w:r w:rsidRPr="00021E91" w:rsidDel="00351156">
          <w:rPr>
            <w:lang w:val="fr-FR"/>
          </w:rPr>
          <w:delText xml:space="preserve">e la </w:delText>
        </w:r>
      </w:del>
      <w:ins w:id="22" w:author="Sébastien Belliveau" w:date="2017-12-13T06:18:00Z">
        <w:r w:rsidR="00351156">
          <w:rPr>
            <w:lang w:val="fr-FR"/>
          </w:rPr>
          <w:t xml:space="preserve"> </w:t>
        </w:r>
      </w:ins>
      <w:r w:rsidRPr="00021E91">
        <w:rPr>
          <w:lang w:val="fr-FR"/>
        </w:rPr>
        <w:t xml:space="preserve">validation </w:t>
      </w:r>
      <w:del w:id="23" w:author="Sébastien Belliveau" w:date="2017-12-13T06:18:00Z">
        <w:r w:rsidRPr="00021E91" w:rsidDel="00351156">
          <w:rPr>
            <w:lang w:val="fr-FR"/>
          </w:rPr>
          <w:delText xml:space="preserve">d'une </w:delText>
        </w:r>
      </w:del>
      <w:ins w:id="24" w:author="Sébastien Belliveau" w:date="2017-12-13T06:18:00Z">
        <w:r w:rsidR="00351156">
          <w:rPr>
            <w:lang w:val="fr-FR"/>
          </w:rPr>
          <w:t xml:space="preserve">de </w:t>
        </w:r>
      </w:ins>
      <w:r w:rsidRPr="00021E91">
        <w:rPr>
          <w:lang w:val="fr-FR"/>
        </w:rPr>
        <w:t>technique de cartographie B</w:t>
      </w:r>
      <w:r w:rsidRPr="003063EE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en utilisant une séquence d'impulsions IRM standard et en la comparant à deux autres techniques avancées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. </w:t>
      </w:r>
      <w:del w:id="25" w:author="Sébastien Belliveau" w:date="2017-12-13T06:19:00Z">
        <w:r w:rsidRPr="00021E91" w:rsidDel="00351156">
          <w:rPr>
            <w:lang w:val="fr-FR"/>
          </w:rPr>
          <w:delText xml:space="preserve">Le second </w:delText>
        </w:r>
      </w:del>
      <w:ins w:id="26" w:author="Sébastien Belliveau" w:date="2017-12-13T06:19:00Z">
        <w:r w:rsidR="00351156">
          <w:rPr>
            <w:lang w:val="fr-FR"/>
          </w:rPr>
          <w:t>L’</w:t>
        </w:r>
      </w:ins>
      <w:r w:rsidRPr="00021E91">
        <w:rPr>
          <w:lang w:val="fr-FR"/>
        </w:rPr>
        <w:t xml:space="preserve">objectif </w:t>
      </w:r>
      <w:ins w:id="27" w:author="Sébastien Belliveau" w:date="2017-12-13T06:19:00Z">
        <w:r w:rsidR="00351156">
          <w:rPr>
            <w:lang w:val="fr-FR"/>
          </w:rPr>
          <w:t xml:space="preserve">second </w:t>
        </w:r>
      </w:ins>
      <w:r w:rsidRPr="00021E91">
        <w:rPr>
          <w:lang w:val="fr-FR"/>
        </w:rPr>
        <w:t xml:space="preserve">était de caractériser la sensibilité </w:t>
      </w:r>
      <w:r w:rsidR="003063EE">
        <w:rPr>
          <w:lang w:val="fr-FR"/>
        </w:rPr>
        <w:t xml:space="preserve">à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de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pour deux techniques</w:t>
      </w:r>
      <w:r w:rsidR="003063EE">
        <w:rPr>
          <w:lang w:val="fr-FR"/>
        </w:rPr>
        <w:t xml:space="preserve"> </w:t>
      </w:r>
      <w:r w:rsidR="003063EE" w:rsidRPr="00021E91">
        <w:rPr>
          <w:lang w:val="fr-FR"/>
        </w:rPr>
        <w:t>différentes</w:t>
      </w:r>
      <w:r w:rsidRPr="00021E91">
        <w:rPr>
          <w:lang w:val="fr-FR"/>
        </w:rPr>
        <w:t xml:space="preserve"> de cartographie T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: </w:t>
      </w:r>
      <w:r w:rsidR="00B20B98" w:rsidRPr="00021E91">
        <w:rPr>
          <w:lang w:val="fr-FR"/>
        </w:rPr>
        <w:t xml:space="preserve">dépendante </w:t>
      </w:r>
      <w:r w:rsidR="00B20B98">
        <w:rPr>
          <w:lang w:val="fr-FR"/>
        </w:rPr>
        <w:t xml:space="preserve">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="00B20B98">
        <w:rPr>
          <w:lang w:val="fr-FR"/>
        </w:rPr>
        <w:t xml:space="preserve"> </w:t>
      </w:r>
      <w:r w:rsidRPr="00021E91">
        <w:rPr>
          <w:lang w:val="fr-FR"/>
        </w:rPr>
        <w:t>(VFA) et</w:t>
      </w:r>
      <w:r w:rsidR="00E62BC5">
        <w:rPr>
          <w:lang w:val="fr-FR"/>
        </w:rPr>
        <w:t xml:space="preserve"> </w:t>
      </w:r>
      <w:r w:rsidR="00E62BC5" w:rsidRPr="00021E91">
        <w:rPr>
          <w:lang w:val="fr-FR"/>
        </w:rPr>
        <w:t>indépendante</w:t>
      </w:r>
      <w:r w:rsidR="00E62BC5">
        <w:rPr>
          <w:lang w:val="fr-FR"/>
        </w:rPr>
        <w:t xml:space="preserve">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(inversion </w:t>
      </w:r>
      <w:r w:rsidR="003063EE">
        <w:rPr>
          <w:lang w:val="fr-FR"/>
        </w:rPr>
        <w:t xml:space="preserve">récupération </w:t>
      </w:r>
      <w:r w:rsidRPr="00021E91">
        <w:rPr>
          <w:lang w:val="fr-FR"/>
        </w:rPr>
        <w:t>-</w:t>
      </w:r>
      <w:r w:rsidR="003063EE">
        <w:rPr>
          <w:lang w:val="fr-FR"/>
        </w:rPr>
        <w:t xml:space="preserve"> </w:t>
      </w:r>
      <w:r w:rsidRPr="00021E91">
        <w:rPr>
          <w:lang w:val="fr-FR"/>
        </w:rPr>
        <w:t>IR). Les</w:t>
      </w:r>
      <w:r w:rsidR="00E62BC5">
        <w:rPr>
          <w:lang w:val="fr-FR"/>
        </w:rPr>
        <w:t xml:space="preserve"> signaux de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ont été simulé</w:t>
      </w:r>
      <w:del w:id="28" w:author="Sébastien Belliveau" w:date="2017-12-13T06:19:00Z">
        <w:r w:rsidRPr="00021E91" w:rsidDel="00351156">
          <w:rPr>
            <w:lang w:val="fr-FR"/>
          </w:rPr>
          <w:delText>e</w:delText>
        </w:r>
      </w:del>
      <w:r w:rsidRPr="00021E91">
        <w:rPr>
          <w:lang w:val="fr-FR"/>
        </w:rPr>
        <w:t>s et ajusté</w:t>
      </w:r>
      <w:del w:id="29" w:author="Sébastien Belliveau" w:date="2017-12-13T06:19:00Z">
        <w:r w:rsidRPr="00021E91" w:rsidDel="00351156">
          <w:rPr>
            <w:lang w:val="fr-FR"/>
          </w:rPr>
          <w:delText>e</w:delText>
        </w:r>
      </w:del>
      <w:r w:rsidRPr="00021E91">
        <w:rPr>
          <w:lang w:val="fr-FR"/>
        </w:rPr>
        <w:t>s pour un</w:t>
      </w:r>
      <w:r w:rsidR="00216114">
        <w:rPr>
          <w:lang w:val="fr-FR"/>
        </w:rPr>
        <w:t>e</w:t>
      </w:r>
      <w:r w:rsidRPr="00021E91">
        <w:rPr>
          <w:lang w:val="fr-FR"/>
        </w:rPr>
        <w:t xml:space="preserve"> large </w:t>
      </w:r>
      <w:r w:rsidR="00216114">
        <w:rPr>
          <w:lang w:val="fr-FR"/>
        </w:rPr>
        <w:t>plage</w:t>
      </w:r>
      <w:r w:rsidRPr="00021E91">
        <w:rPr>
          <w:lang w:val="fr-FR"/>
        </w:rPr>
        <w:t xml:space="preserve"> d'inexactitudes </w:t>
      </w:r>
      <w:r w:rsidR="00216114">
        <w:rPr>
          <w:lang w:val="fr-FR"/>
        </w:rPr>
        <w:t xml:space="preserve">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, et </w:t>
      </w:r>
      <w:r w:rsidR="00920F95">
        <w:rPr>
          <w:lang w:val="fr-FR"/>
        </w:rPr>
        <w:t xml:space="preserve">des cartes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ont été </w:t>
      </w:r>
      <w:r w:rsidRPr="00021E91">
        <w:rPr>
          <w:lang w:val="fr-FR"/>
        </w:rPr>
        <w:lastRenderedPageBreak/>
        <w:t>acquises chez des sujets sains en utilisant à la fois la cartographie</w:t>
      </w:r>
      <w:r w:rsidR="00291BF2">
        <w:rPr>
          <w:lang w:val="fr-FR"/>
        </w:rPr>
        <w:t xml:space="preserve"> </w:t>
      </w:r>
      <w:r w:rsidR="00291BF2" w:rsidRPr="00021E91">
        <w:rPr>
          <w:lang w:val="fr-FR"/>
        </w:rPr>
        <w:t>T</w:t>
      </w:r>
      <w:r w:rsidR="00291BF2"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 VFA et IR, ainsi que de </w:t>
      </w:r>
      <w:r w:rsidR="00920F95">
        <w:rPr>
          <w:lang w:val="fr-FR"/>
        </w:rPr>
        <w:t>trois</w:t>
      </w:r>
      <w:r w:rsidRPr="00021E91">
        <w:rPr>
          <w:lang w:val="fr-FR"/>
        </w:rPr>
        <w:t xml:space="preserve"> techniques de cartographie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. L'objectif final était de développer un cadre d'optimisation des protocoles </w:t>
      </w:r>
      <w:proofErr w:type="spellStart"/>
      <w:r w:rsidRPr="00021E91">
        <w:rPr>
          <w:lang w:val="fr-FR"/>
        </w:rPr>
        <w:t>qMT</w:t>
      </w:r>
      <w:proofErr w:type="spellEnd"/>
      <w:r w:rsidRPr="00021E91">
        <w:rPr>
          <w:lang w:val="fr-FR"/>
        </w:rPr>
        <w:t xml:space="preserve"> pour améliorer</w:t>
      </w:r>
      <w:r w:rsidR="00920F95">
        <w:rPr>
          <w:lang w:val="fr-FR"/>
        </w:rPr>
        <w:t xml:space="preserve"> </w:t>
      </w:r>
      <w:del w:id="30" w:author="Sébastien Belliveau" w:date="2017-12-13T06:22:00Z">
        <w:r w:rsidR="00920F95" w:rsidDel="00351156">
          <w:rPr>
            <w:lang w:val="fr-FR"/>
          </w:rPr>
          <w:delText xml:space="preserve">encore </w:delText>
        </w:r>
      </w:del>
      <w:r w:rsidR="00920F95">
        <w:rPr>
          <w:lang w:val="fr-FR"/>
        </w:rPr>
        <w:t xml:space="preserve">la robustesse </w:t>
      </w:r>
      <w:del w:id="31" w:author="Sébastien Belliveau" w:date="2017-12-13T06:23:00Z">
        <w:r w:rsidR="00920F95" w:rsidDel="00351156">
          <w:rPr>
            <w:lang w:val="fr-FR"/>
          </w:rPr>
          <w:delText xml:space="preserve">face à des </w:delText>
        </w:r>
      </w:del>
      <w:ins w:id="32" w:author="Sébastien Belliveau" w:date="2017-12-13T06:23:00Z">
        <w:r w:rsidR="00351156">
          <w:rPr>
            <w:lang w:val="fr-FR"/>
          </w:rPr>
          <w:t xml:space="preserve">lors de </w:t>
        </w:r>
      </w:ins>
      <w:r w:rsidR="00920F95">
        <w:rPr>
          <w:lang w:val="fr-FR"/>
        </w:rPr>
        <w:t>mesures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="00920F95">
        <w:rPr>
          <w:lang w:val="fr-FR"/>
        </w:rPr>
        <w:t xml:space="preserve"> inexacte</w:t>
      </w:r>
      <w:ins w:id="33" w:author="Sébastien Belliveau" w:date="2017-12-13T06:23:00Z">
        <w:r w:rsidR="00351156">
          <w:rPr>
            <w:lang w:val="fr-FR"/>
          </w:rPr>
          <w:t>s</w:t>
        </w:r>
      </w:ins>
      <w:r w:rsidRPr="00021E91">
        <w:rPr>
          <w:lang w:val="fr-FR"/>
        </w:rPr>
        <w:t xml:space="preserve">. </w:t>
      </w:r>
      <w:commentRangeStart w:id="34"/>
      <w:r w:rsidRPr="00021E91">
        <w:rPr>
          <w:lang w:val="fr-FR"/>
        </w:rPr>
        <w:t xml:space="preserve">Une </w:t>
      </w:r>
      <w:commentRangeStart w:id="35"/>
      <w:r w:rsidRPr="00021E91">
        <w:rPr>
          <w:lang w:val="fr-FR"/>
        </w:rPr>
        <w:t>expression</w:t>
      </w:r>
      <w:r w:rsidR="00920F95">
        <w:rPr>
          <w:lang w:val="fr-FR"/>
        </w:rPr>
        <w:t xml:space="preserve"> théorique</w:t>
      </w:r>
      <w:r w:rsidRPr="00021E91">
        <w:rPr>
          <w:lang w:val="fr-FR"/>
        </w:rPr>
        <w:t xml:space="preserve"> </w:t>
      </w:r>
      <w:commentRangeEnd w:id="35"/>
      <w:r w:rsidR="00351156">
        <w:rPr>
          <w:rStyle w:val="Marquedecommentaire"/>
        </w:rPr>
        <w:commentReference w:id="35"/>
      </w:r>
      <w:r w:rsidRPr="00021E91">
        <w:rPr>
          <w:lang w:val="fr-FR"/>
        </w:rPr>
        <w:t xml:space="preserve">de </w:t>
      </w:r>
      <w:r w:rsidR="00920F95">
        <w:rPr>
          <w:lang w:val="fr-FR"/>
        </w:rPr>
        <w:t>la borne</w:t>
      </w:r>
      <w:r w:rsidRPr="00021E91">
        <w:rPr>
          <w:lang w:val="fr-FR"/>
        </w:rPr>
        <w:t xml:space="preserve"> de </w:t>
      </w:r>
      <w:proofErr w:type="spellStart"/>
      <w:r w:rsidRPr="00021E91">
        <w:rPr>
          <w:lang w:val="fr-FR"/>
        </w:rPr>
        <w:t>Cramér</w:t>
      </w:r>
      <w:proofErr w:type="spellEnd"/>
      <w:r w:rsidRPr="00021E91">
        <w:rPr>
          <w:lang w:val="fr-FR"/>
        </w:rPr>
        <w:t xml:space="preserve">-Rao régularisée par sensibilité a été développée comme condition d'optimisation itérative, et les protocoles optimisés itérativement ont été testés </w:t>
      </w:r>
      <w:r w:rsidR="00920F95">
        <w:rPr>
          <w:lang w:val="fr-FR"/>
        </w:rPr>
        <w:t>avec des</w:t>
      </w:r>
      <w:r w:rsidR="00920F95" w:rsidRPr="00021E91">
        <w:rPr>
          <w:lang w:val="fr-FR"/>
        </w:rPr>
        <w:t xml:space="preserve"> simulations</w:t>
      </w:r>
      <w:r w:rsidR="00920F95">
        <w:rPr>
          <w:lang w:val="fr-FR"/>
        </w:rPr>
        <w:t xml:space="preserve"> de Monte-Carlo</w:t>
      </w:r>
      <w:r w:rsidR="00920F95" w:rsidRPr="00021E91">
        <w:rPr>
          <w:lang w:val="fr-FR"/>
        </w:rPr>
        <w:t xml:space="preserve"> </w:t>
      </w:r>
      <w:r w:rsidRPr="00021E91">
        <w:rPr>
          <w:lang w:val="fr-FR"/>
        </w:rPr>
        <w:t>pour une large gamme de conditions (rapports signal</w:t>
      </w:r>
      <w:r w:rsidR="00291BF2">
        <w:rPr>
          <w:lang w:val="fr-FR"/>
        </w:rPr>
        <w:t xml:space="preserve"> sur </w:t>
      </w:r>
      <w:r w:rsidRPr="00021E91">
        <w:rPr>
          <w:lang w:val="fr-FR"/>
        </w:rPr>
        <w:t xml:space="preserve">bruit, </w:t>
      </w:r>
      <w:r w:rsidR="00291BF2">
        <w:rPr>
          <w:lang w:val="fr-FR"/>
        </w:rPr>
        <w:t xml:space="preserve">inexactitudes de </w:t>
      </w:r>
      <w:r w:rsidRPr="00021E91">
        <w:rPr>
          <w:lang w:val="fr-FR"/>
        </w:rPr>
        <w:t>B</w:t>
      </w:r>
      <w:r w:rsidRPr="00A0104D">
        <w:rPr>
          <w:vertAlign w:val="subscript"/>
          <w:lang w:val="fr-FR"/>
        </w:rPr>
        <w:t>1</w:t>
      </w:r>
      <w:r w:rsidR="00920F95">
        <w:rPr>
          <w:lang w:val="fr-FR"/>
        </w:rPr>
        <w:t>, types de tissus)</w:t>
      </w:r>
      <w:commentRangeEnd w:id="34"/>
      <w:r w:rsidR="00351156">
        <w:rPr>
          <w:rStyle w:val="Marquedecommentaire"/>
        </w:rPr>
        <w:commentReference w:id="34"/>
      </w:r>
      <w:r w:rsidRPr="00021E91">
        <w:rPr>
          <w:lang w:val="fr-FR"/>
        </w:rPr>
        <w:t xml:space="preserve">. Dans l'ensemble, cette thèse présente une caractérisation et </w:t>
      </w:r>
      <w:del w:id="36" w:author="Sébastien Belliveau" w:date="2017-12-13T06:27:00Z">
        <w:r w:rsidRPr="00021E91" w:rsidDel="00351156">
          <w:rPr>
            <w:lang w:val="fr-FR"/>
          </w:rPr>
          <w:delText xml:space="preserve">une </w:delText>
        </w:r>
      </w:del>
      <w:r w:rsidRPr="00021E91">
        <w:rPr>
          <w:lang w:val="fr-FR"/>
        </w:rPr>
        <w:t>o</w:t>
      </w:r>
      <w:r w:rsidR="00920F95">
        <w:rPr>
          <w:lang w:val="fr-FR"/>
        </w:rPr>
        <w:t>ptimisation de la robustesse</w:t>
      </w:r>
      <w:r w:rsidRPr="00021E91">
        <w:rPr>
          <w:lang w:val="fr-FR"/>
        </w:rPr>
        <w:t xml:space="preserve"> </w:t>
      </w:r>
      <w:r w:rsidR="00920F95" w:rsidRPr="00021E91">
        <w:rPr>
          <w:lang w:val="fr-FR"/>
        </w:rPr>
        <w:t xml:space="preserve">de </w:t>
      </w:r>
      <w:proofErr w:type="spellStart"/>
      <w:r w:rsidR="00920F95" w:rsidRPr="00021E91">
        <w:rPr>
          <w:lang w:val="fr-FR"/>
        </w:rPr>
        <w:t>qMT</w:t>
      </w:r>
      <w:proofErr w:type="spellEnd"/>
      <w:ins w:id="37" w:author="Sébastien Belliveau" w:date="2017-12-13T06:27:00Z">
        <w:r w:rsidR="00351156">
          <w:rPr>
            <w:lang w:val="fr-FR"/>
          </w:rPr>
          <w:t>,</w:t>
        </w:r>
      </w:ins>
      <w:r w:rsidR="00920F95" w:rsidRPr="00021E91">
        <w:rPr>
          <w:lang w:val="fr-FR"/>
        </w:rPr>
        <w:t xml:space="preserve"> </w:t>
      </w:r>
      <w:ins w:id="38" w:author="Sébastien Belliveau" w:date="2017-12-13T06:27:00Z">
        <w:r w:rsidR="00351156">
          <w:rPr>
            <w:lang w:val="fr-FR"/>
          </w:rPr>
          <w:t xml:space="preserve">conséquent </w:t>
        </w:r>
      </w:ins>
      <w:r w:rsidRPr="00021E91">
        <w:rPr>
          <w:lang w:val="fr-FR"/>
        </w:rPr>
        <w:t>à</w:t>
      </w:r>
      <w:r w:rsidR="00920F95">
        <w:rPr>
          <w:lang w:val="fr-FR"/>
        </w:rPr>
        <w:t xml:space="preserve"> des </w:t>
      </w:r>
      <w:r w:rsidR="00920F95" w:rsidRPr="00021E91">
        <w:rPr>
          <w:lang w:val="fr-FR"/>
        </w:rPr>
        <w:t>inexactitudes</w:t>
      </w:r>
      <w:r w:rsidR="00920F95">
        <w:rPr>
          <w:lang w:val="fr-FR"/>
        </w:rPr>
        <w:t xml:space="preserve"> de</w:t>
      </w:r>
      <w:r w:rsidRPr="00021E91">
        <w:rPr>
          <w:lang w:val="fr-FR"/>
        </w:rPr>
        <w:t xml:space="preserve"> B</w:t>
      </w:r>
      <w:r w:rsidRPr="00A0104D">
        <w:rPr>
          <w:vertAlign w:val="subscript"/>
          <w:lang w:val="fr-FR"/>
        </w:rPr>
        <w:t>1</w:t>
      </w:r>
      <w:r w:rsidRPr="00021E91">
        <w:rPr>
          <w:lang w:val="fr-FR"/>
        </w:rPr>
        <w:t xml:space="preserve">, et conclut qu'il </w:t>
      </w:r>
      <w:del w:id="39" w:author="Sébastien Belliveau" w:date="2017-12-13T06:28:00Z">
        <w:r w:rsidRPr="00021E91" w:rsidDel="00351156">
          <w:rPr>
            <w:lang w:val="fr-FR"/>
          </w:rPr>
          <w:delText xml:space="preserve">est </w:delText>
        </w:r>
      </w:del>
      <w:ins w:id="40" w:author="Sébastien Belliveau" w:date="2017-12-13T06:28:00Z">
        <w:r w:rsidR="00351156">
          <w:rPr>
            <w:lang w:val="fr-FR"/>
          </w:rPr>
          <w:t xml:space="preserve">serait </w:t>
        </w:r>
      </w:ins>
      <w:r w:rsidRPr="00021E91">
        <w:rPr>
          <w:lang w:val="fr-FR"/>
        </w:rPr>
        <w:t>même possible de développer un protocole d'imagerie</w:t>
      </w:r>
      <w:r w:rsidR="00291BF2">
        <w:rPr>
          <w:lang w:val="fr-FR"/>
        </w:rPr>
        <w:t xml:space="preserve"> </w:t>
      </w:r>
      <w:proofErr w:type="spellStart"/>
      <w:r w:rsidR="00291BF2">
        <w:rPr>
          <w:lang w:val="fr-FR"/>
        </w:rPr>
        <w:t>qMT</w:t>
      </w:r>
      <w:proofErr w:type="spellEnd"/>
      <w:r w:rsidRPr="00021E91">
        <w:rPr>
          <w:lang w:val="fr-FR"/>
        </w:rPr>
        <w:t xml:space="preserve"> qui pourrait omettre complètement les cartes B</w:t>
      </w:r>
      <w:r w:rsidRPr="00A0104D">
        <w:rPr>
          <w:vertAlign w:val="subscript"/>
          <w:lang w:val="fr-FR"/>
        </w:rPr>
        <w:t>1</w:t>
      </w:r>
      <w:del w:id="41" w:author="Sébastien Belliveau" w:date="2017-12-13T06:28:00Z">
        <w:r w:rsidRPr="00021E91" w:rsidDel="00351156">
          <w:rPr>
            <w:lang w:val="fr-FR"/>
          </w:rPr>
          <w:delText xml:space="preserve"> </w:delText>
        </w:r>
      </w:del>
      <w:ins w:id="42" w:author="Sébastien Belliveau" w:date="2017-12-13T06:28:00Z">
        <w:r w:rsidR="00351156">
          <w:rPr>
            <w:lang w:val="fr-FR"/>
          </w:rPr>
          <w:t xml:space="preserve">, </w:t>
        </w:r>
      </w:ins>
      <w:r w:rsidRPr="00021E91">
        <w:rPr>
          <w:lang w:val="fr-FR"/>
        </w:rPr>
        <w:t xml:space="preserve">sans </w:t>
      </w:r>
      <w:bookmarkStart w:id="43" w:name="_GoBack"/>
      <w:del w:id="44" w:author="Sébastien Belliveau" w:date="2017-12-13T06:28:00Z">
        <w:r w:rsidRPr="00021E91" w:rsidDel="00351156">
          <w:rPr>
            <w:lang w:val="fr-FR"/>
          </w:rPr>
          <w:delText>avoir d'</w:delText>
        </w:r>
      </w:del>
      <w:bookmarkEnd w:id="43"/>
      <w:r w:rsidRPr="00021E91">
        <w:rPr>
          <w:lang w:val="fr-FR"/>
        </w:rPr>
        <w:t xml:space="preserve">impact </w:t>
      </w:r>
      <w:del w:id="45" w:author="Sébastien Belliveau" w:date="2017-12-13T06:28:00Z">
        <w:r w:rsidR="00920F95" w:rsidDel="00351156">
          <w:rPr>
            <w:lang w:val="fr-FR"/>
          </w:rPr>
          <w:delText xml:space="preserve">important </w:delText>
        </w:r>
      </w:del>
      <w:ins w:id="46" w:author="Sébastien Belliveau" w:date="2017-12-13T06:28:00Z">
        <w:r w:rsidR="00351156">
          <w:rPr>
            <w:lang w:val="fr-FR"/>
          </w:rPr>
          <w:t xml:space="preserve">considérable </w:t>
        </w:r>
      </w:ins>
      <w:r w:rsidRPr="00021E91">
        <w:rPr>
          <w:lang w:val="fr-FR"/>
        </w:rPr>
        <w:t>s</w:t>
      </w:r>
      <w:r>
        <w:rPr>
          <w:lang w:val="fr-FR"/>
        </w:rPr>
        <w:t xml:space="preserve">ur la précision des </w:t>
      </w:r>
      <w:del w:id="47" w:author="Sébastien Belliveau" w:date="2017-12-13T06:28:00Z">
        <w:r w:rsidDel="00351156">
          <w:rPr>
            <w:lang w:val="fr-FR"/>
          </w:rPr>
          <w:delText>estimations</w:delText>
        </w:r>
        <w:r w:rsidR="00920F95" w:rsidDel="00351156">
          <w:rPr>
            <w:lang w:val="fr-FR"/>
          </w:rPr>
          <w:delText xml:space="preserve"> </w:delText>
        </w:r>
      </w:del>
      <w:ins w:id="48" w:author="Sébastien Belliveau" w:date="2017-12-13T06:28:00Z">
        <w:r w:rsidR="00351156">
          <w:rPr>
            <w:lang w:val="fr-FR"/>
          </w:rPr>
          <w:t xml:space="preserve">évaluations </w:t>
        </w:r>
      </w:ins>
      <w:r w:rsidR="00920F95">
        <w:rPr>
          <w:lang w:val="fr-FR"/>
        </w:rPr>
        <w:t>du rapport</w:t>
      </w:r>
      <w:r w:rsidR="00920F95" w:rsidRPr="00021E91">
        <w:rPr>
          <w:lang w:val="fr-FR"/>
        </w:rPr>
        <w:t xml:space="preserve"> taille</w:t>
      </w:r>
      <w:r w:rsidR="00920F95">
        <w:rPr>
          <w:lang w:val="fr-FR"/>
        </w:rPr>
        <w:t xml:space="preserve"> de</w:t>
      </w:r>
      <w:r w:rsidR="00920F95" w:rsidRPr="00021E91">
        <w:rPr>
          <w:lang w:val="fr-FR"/>
        </w:rPr>
        <w:t xml:space="preserve"> </w:t>
      </w:r>
      <w:r w:rsidR="00920F95">
        <w:rPr>
          <w:lang w:val="fr-FR"/>
        </w:rPr>
        <w:t xml:space="preserve">réservoirs de </w:t>
      </w:r>
      <w:proofErr w:type="spellStart"/>
      <w:r w:rsidR="00920F95">
        <w:rPr>
          <w:lang w:val="fr-FR"/>
        </w:rPr>
        <w:t>qMT</w:t>
      </w:r>
      <w:proofErr w:type="spellEnd"/>
      <w:r w:rsidRPr="00021E91">
        <w:rPr>
          <w:lang w:val="fr-FR"/>
        </w:rPr>
        <w:t>.</w:t>
      </w:r>
    </w:p>
    <w:sectPr w:rsidR="00BF1B26" w:rsidRPr="00021E91" w:rsidSect="00613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Sébastien Belliveau" w:date="2017-12-13T05:51:00Z" w:initials="SB">
    <w:p w14:paraId="14758745" w14:textId="556E6132" w:rsidR="00FD4A4D" w:rsidRDefault="00FD4A4D">
      <w:pPr>
        <w:pStyle w:val="Commentaire"/>
      </w:pPr>
      <w:r>
        <w:rPr>
          <w:rStyle w:val="Marquedecommentaire"/>
        </w:rPr>
        <w:annotationRef/>
      </w:r>
      <w:r>
        <w:t>Haven’t been able to find a definition for “MRI map” anywhere, so hard to say if this is accurate.</w:t>
      </w:r>
    </w:p>
  </w:comment>
  <w:comment w:id="5" w:author="Sébastien Belliveau" w:date="2017-12-13T05:53:00Z" w:initials="SB">
    <w:p w14:paraId="0693AA96" w14:textId="6B6FD7D3" w:rsidR="00FD4A4D" w:rsidRDefault="00FD4A4D">
      <w:pPr>
        <w:pStyle w:val="Commentaire"/>
      </w:pPr>
      <w:r>
        <w:rPr>
          <w:rStyle w:val="Marquedecommentaire"/>
        </w:rPr>
        <w:annotationRef/>
      </w:r>
      <w:r>
        <w:t>Again, should double-check the “map/carte” translation.</w:t>
      </w:r>
    </w:p>
  </w:comment>
  <w:comment w:id="9" w:author="Sébastien Belliveau" w:date="2017-12-13T05:56:00Z" w:initials="SB">
    <w:p w14:paraId="4DE22583" w14:textId="7C59ACAA" w:rsidR="00FD4A4D" w:rsidRDefault="00FD4A4D">
      <w:pPr>
        <w:pStyle w:val="Commentaire"/>
      </w:pPr>
      <w:r>
        <w:rPr>
          <w:rStyle w:val="Marquedecommentaire"/>
        </w:rPr>
        <w:annotationRef/>
      </w:r>
      <w:r>
        <w:t>Same “map” thing.</w:t>
      </w:r>
    </w:p>
  </w:comment>
  <w:comment w:id="35" w:author="Sébastien Belliveau" w:date="2017-12-13T06:23:00Z" w:initials="SB">
    <w:p w14:paraId="12ED147C" w14:textId="594C7DA5" w:rsidR="00351156" w:rsidRDefault="00351156">
      <w:pPr>
        <w:pStyle w:val="Commentaire"/>
      </w:pPr>
      <w:r>
        <w:rPr>
          <w:rStyle w:val="Marquedecommentaire"/>
        </w:rPr>
        <w:annotationRef/>
      </w:r>
      <w:r>
        <w:t>No idea what “lower bound expression” means…</w:t>
      </w:r>
    </w:p>
  </w:comment>
  <w:comment w:id="34" w:author="Sébastien Belliveau" w:date="2017-12-13T06:25:00Z" w:initials="SB">
    <w:p w14:paraId="59AEDCFB" w14:textId="437A219D" w:rsidR="00351156" w:rsidRPr="00351156" w:rsidRDefault="0035115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t xml:space="preserve">Basically, I don’t understand this whole sentence. </w:t>
      </w:r>
      <w:r w:rsidRPr="00351156">
        <w:rPr>
          <w:lang w:val="fr-CA"/>
        </w:rPr>
        <w:t xml:space="preserve">Toutes les conjugaisons et accords semblent correct, mais je suis incapable de dire si c’est techniquement </w:t>
      </w:r>
      <w:proofErr w:type="spellStart"/>
      <w:r w:rsidRPr="00351156">
        <w:rPr>
          <w:lang w:val="fr-CA"/>
        </w:rPr>
        <w:t>accurate</w:t>
      </w:r>
      <w:proofErr w:type="spellEnd"/>
      <w:r w:rsidRPr="00351156">
        <w:rPr>
          <w:lang w:val="fr-CA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758745" w15:done="0"/>
  <w15:commentEx w15:paraId="0693AA96" w15:done="0"/>
  <w15:commentEx w15:paraId="4DE22583" w15:done="0"/>
  <w15:commentEx w15:paraId="12ED147C" w15:done="0"/>
  <w15:commentEx w15:paraId="59AEDC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ébastien Belliveau">
    <w15:presenceInfo w15:providerId="Windows Live" w15:userId="36c91bbc8a91f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6"/>
    <w:rsid w:val="0001452B"/>
    <w:rsid w:val="00021E91"/>
    <w:rsid w:val="0003458B"/>
    <w:rsid w:val="00036911"/>
    <w:rsid w:val="00043BFF"/>
    <w:rsid w:val="000513D5"/>
    <w:rsid w:val="00053203"/>
    <w:rsid w:val="00056786"/>
    <w:rsid w:val="00060353"/>
    <w:rsid w:val="0006649F"/>
    <w:rsid w:val="0007002A"/>
    <w:rsid w:val="000724DC"/>
    <w:rsid w:val="000926E9"/>
    <w:rsid w:val="00094035"/>
    <w:rsid w:val="000952B8"/>
    <w:rsid w:val="000C0213"/>
    <w:rsid w:val="000E402C"/>
    <w:rsid w:val="000E5ABE"/>
    <w:rsid w:val="00115272"/>
    <w:rsid w:val="00131FE4"/>
    <w:rsid w:val="00157FDF"/>
    <w:rsid w:val="0018364A"/>
    <w:rsid w:val="0018413B"/>
    <w:rsid w:val="00195B38"/>
    <w:rsid w:val="001B103F"/>
    <w:rsid w:val="001C67DB"/>
    <w:rsid w:val="001D3A11"/>
    <w:rsid w:val="001E1B01"/>
    <w:rsid w:val="002053DE"/>
    <w:rsid w:val="00205D01"/>
    <w:rsid w:val="00216114"/>
    <w:rsid w:val="00245A75"/>
    <w:rsid w:val="002702DF"/>
    <w:rsid w:val="002812D7"/>
    <w:rsid w:val="00291BF2"/>
    <w:rsid w:val="002B49DE"/>
    <w:rsid w:val="002B5A40"/>
    <w:rsid w:val="002E7288"/>
    <w:rsid w:val="002F068F"/>
    <w:rsid w:val="003063EE"/>
    <w:rsid w:val="00312E9E"/>
    <w:rsid w:val="003131C8"/>
    <w:rsid w:val="00330329"/>
    <w:rsid w:val="00351156"/>
    <w:rsid w:val="00351C5B"/>
    <w:rsid w:val="00357925"/>
    <w:rsid w:val="00357D32"/>
    <w:rsid w:val="00371120"/>
    <w:rsid w:val="00373E32"/>
    <w:rsid w:val="003921B7"/>
    <w:rsid w:val="003B49E5"/>
    <w:rsid w:val="003B7D88"/>
    <w:rsid w:val="003E6513"/>
    <w:rsid w:val="003F051C"/>
    <w:rsid w:val="0042297D"/>
    <w:rsid w:val="00422E65"/>
    <w:rsid w:val="004259A7"/>
    <w:rsid w:val="00481FD4"/>
    <w:rsid w:val="004866A1"/>
    <w:rsid w:val="004A2CD9"/>
    <w:rsid w:val="004B22DF"/>
    <w:rsid w:val="004C7F84"/>
    <w:rsid w:val="005326A5"/>
    <w:rsid w:val="00536108"/>
    <w:rsid w:val="005653E2"/>
    <w:rsid w:val="005734F7"/>
    <w:rsid w:val="00581AC1"/>
    <w:rsid w:val="00581EB6"/>
    <w:rsid w:val="00591A91"/>
    <w:rsid w:val="005A4FD4"/>
    <w:rsid w:val="005B2C6A"/>
    <w:rsid w:val="005B682B"/>
    <w:rsid w:val="005B7FE9"/>
    <w:rsid w:val="005C0241"/>
    <w:rsid w:val="00613378"/>
    <w:rsid w:val="006339AE"/>
    <w:rsid w:val="00635193"/>
    <w:rsid w:val="00642293"/>
    <w:rsid w:val="00644319"/>
    <w:rsid w:val="00655A59"/>
    <w:rsid w:val="00681FD3"/>
    <w:rsid w:val="00685AB8"/>
    <w:rsid w:val="00686519"/>
    <w:rsid w:val="00692804"/>
    <w:rsid w:val="00694B88"/>
    <w:rsid w:val="00697EA7"/>
    <w:rsid w:val="006A78C1"/>
    <w:rsid w:val="006D01CB"/>
    <w:rsid w:val="006D196F"/>
    <w:rsid w:val="00740EAC"/>
    <w:rsid w:val="0074298C"/>
    <w:rsid w:val="00751233"/>
    <w:rsid w:val="00766939"/>
    <w:rsid w:val="007C6504"/>
    <w:rsid w:val="007E4605"/>
    <w:rsid w:val="007F1EDE"/>
    <w:rsid w:val="00814FC8"/>
    <w:rsid w:val="00831352"/>
    <w:rsid w:val="0083187E"/>
    <w:rsid w:val="00832CE2"/>
    <w:rsid w:val="008406C7"/>
    <w:rsid w:val="00842E7F"/>
    <w:rsid w:val="008620AA"/>
    <w:rsid w:val="00867F84"/>
    <w:rsid w:val="00882F33"/>
    <w:rsid w:val="00883F5E"/>
    <w:rsid w:val="008A28A2"/>
    <w:rsid w:val="008D00CA"/>
    <w:rsid w:val="008E0C58"/>
    <w:rsid w:val="008E7C86"/>
    <w:rsid w:val="00901646"/>
    <w:rsid w:val="00901C5B"/>
    <w:rsid w:val="00916468"/>
    <w:rsid w:val="00920F95"/>
    <w:rsid w:val="00932230"/>
    <w:rsid w:val="00950B98"/>
    <w:rsid w:val="00954EB5"/>
    <w:rsid w:val="009676DC"/>
    <w:rsid w:val="00971C38"/>
    <w:rsid w:val="00975E9D"/>
    <w:rsid w:val="009834A6"/>
    <w:rsid w:val="009A1559"/>
    <w:rsid w:val="009B6B4C"/>
    <w:rsid w:val="009C7304"/>
    <w:rsid w:val="009D21D3"/>
    <w:rsid w:val="009F7BD2"/>
    <w:rsid w:val="00A0104D"/>
    <w:rsid w:val="00A04A2D"/>
    <w:rsid w:val="00A129ED"/>
    <w:rsid w:val="00A43929"/>
    <w:rsid w:val="00A55409"/>
    <w:rsid w:val="00A57EF3"/>
    <w:rsid w:val="00A8773F"/>
    <w:rsid w:val="00A9555B"/>
    <w:rsid w:val="00AB4935"/>
    <w:rsid w:val="00AC1999"/>
    <w:rsid w:val="00B20B98"/>
    <w:rsid w:val="00B30BBF"/>
    <w:rsid w:val="00B320FD"/>
    <w:rsid w:val="00B420C8"/>
    <w:rsid w:val="00B55AB9"/>
    <w:rsid w:val="00B67868"/>
    <w:rsid w:val="00B7012B"/>
    <w:rsid w:val="00B810CB"/>
    <w:rsid w:val="00B90629"/>
    <w:rsid w:val="00B9367B"/>
    <w:rsid w:val="00BA59E5"/>
    <w:rsid w:val="00BA7F6D"/>
    <w:rsid w:val="00BB2CFF"/>
    <w:rsid w:val="00BC2AA0"/>
    <w:rsid w:val="00BD088E"/>
    <w:rsid w:val="00BD39A4"/>
    <w:rsid w:val="00BE1AD1"/>
    <w:rsid w:val="00BE2AF2"/>
    <w:rsid w:val="00BE5893"/>
    <w:rsid w:val="00BF1B26"/>
    <w:rsid w:val="00BF3DC8"/>
    <w:rsid w:val="00C04495"/>
    <w:rsid w:val="00C35FE5"/>
    <w:rsid w:val="00C369EE"/>
    <w:rsid w:val="00C62B28"/>
    <w:rsid w:val="00C70014"/>
    <w:rsid w:val="00C76008"/>
    <w:rsid w:val="00C869F7"/>
    <w:rsid w:val="00CB2DBB"/>
    <w:rsid w:val="00CF0D54"/>
    <w:rsid w:val="00D2799F"/>
    <w:rsid w:val="00D30BCB"/>
    <w:rsid w:val="00D43EE9"/>
    <w:rsid w:val="00D65666"/>
    <w:rsid w:val="00D672EA"/>
    <w:rsid w:val="00D6780A"/>
    <w:rsid w:val="00D759EB"/>
    <w:rsid w:val="00D81A52"/>
    <w:rsid w:val="00D92C91"/>
    <w:rsid w:val="00DA4457"/>
    <w:rsid w:val="00E42A44"/>
    <w:rsid w:val="00E55223"/>
    <w:rsid w:val="00E57C9B"/>
    <w:rsid w:val="00E62BC5"/>
    <w:rsid w:val="00E631A5"/>
    <w:rsid w:val="00E638DA"/>
    <w:rsid w:val="00E71DC8"/>
    <w:rsid w:val="00E740AE"/>
    <w:rsid w:val="00E9289C"/>
    <w:rsid w:val="00E96E60"/>
    <w:rsid w:val="00EA32D9"/>
    <w:rsid w:val="00EA50FF"/>
    <w:rsid w:val="00EB356B"/>
    <w:rsid w:val="00EC00DA"/>
    <w:rsid w:val="00EC0D0F"/>
    <w:rsid w:val="00EC42EC"/>
    <w:rsid w:val="00ED3E9E"/>
    <w:rsid w:val="00F0605A"/>
    <w:rsid w:val="00F410CC"/>
    <w:rsid w:val="00F530A6"/>
    <w:rsid w:val="00F653E7"/>
    <w:rsid w:val="00F91B58"/>
    <w:rsid w:val="00FB2700"/>
    <w:rsid w:val="00FC0B4A"/>
    <w:rsid w:val="00FD4A4D"/>
    <w:rsid w:val="00FD659F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BE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BF1B26"/>
    <w:pPr>
      <w:spacing w:after="240" w:line="480" w:lineRule="auto"/>
      <w:jc w:val="both"/>
    </w:pPr>
    <w:rPr>
      <w:rFonts w:ascii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FD4A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4A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4A4D"/>
    <w:rPr>
      <w:rFonts w:ascii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4A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4A4D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4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A4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2610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2</cp:revision>
  <dcterms:created xsi:type="dcterms:W3CDTF">2017-12-13T15:30:00Z</dcterms:created>
  <dcterms:modified xsi:type="dcterms:W3CDTF">2017-12-13T15:30:00Z</dcterms:modified>
</cp:coreProperties>
</file>